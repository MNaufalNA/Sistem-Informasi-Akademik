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AA12" w14:textId="77777777" w:rsidR="00327D16" w:rsidRPr="00D9056A" w:rsidRDefault="00327D16" w:rsidP="00327D16">
      <w:pPr>
        <w:spacing w:after="120"/>
        <w:jc w:val="center"/>
        <w:rPr>
          <w:b/>
          <w:noProof/>
          <w:u w:val="single"/>
          <w:lang w:val="id-ID"/>
        </w:rPr>
      </w:pPr>
      <w:bookmarkStart w:id="0" w:name="_Hlk94089855"/>
      <w:r w:rsidRPr="00D9056A">
        <w:rPr>
          <w:b/>
          <w:noProof/>
          <w:u w:val="single"/>
          <w:lang w:val="sv-SE"/>
        </w:rPr>
        <w:t>PAKTA INTEGRITAS</w:t>
      </w:r>
    </w:p>
    <w:p w14:paraId="78A23EF1" w14:textId="77777777" w:rsidR="00327D16" w:rsidRPr="00D9056A" w:rsidRDefault="00327D16" w:rsidP="00327D16">
      <w:pPr>
        <w:spacing w:after="120"/>
        <w:jc w:val="both"/>
        <w:rPr>
          <w:noProof/>
          <w:lang w:val="id-ID"/>
        </w:rPr>
      </w:pPr>
    </w:p>
    <w:p w14:paraId="03558B8E" w14:textId="77777777" w:rsidR="00327D16" w:rsidRPr="00D9056A" w:rsidRDefault="00327D16" w:rsidP="00327D16">
      <w:pPr>
        <w:spacing w:after="120"/>
        <w:jc w:val="both"/>
        <w:rPr>
          <w:ins w:id="1" w:author="Diknas" w:date="2015-05-17T14:58:00Z"/>
          <w:noProof/>
          <w:lang w:val="id-ID"/>
        </w:rPr>
      </w:pPr>
      <w:ins w:id="2" w:author="Diknas" w:date="2015-05-17T14:58:00Z">
        <w:r w:rsidRPr="00D9056A">
          <w:rPr>
            <w:noProof/>
            <w:lang w:val="id-ID"/>
          </w:rPr>
          <w:t>Saya yang bertanda tangan di bawah ini:</w:t>
        </w:r>
      </w:ins>
    </w:p>
    <w:p w14:paraId="03D77E90" w14:textId="77777777" w:rsidR="00327D16" w:rsidRPr="00D9056A" w:rsidRDefault="00327D16" w:rsidP="00327D16">
      <w:pPr>
        <w:tabs>
          <w:tab w:val="left" w:pos="2268"/>
        </w:tabs>
        <w:spacing w:after="120"/>
        <w:jc w:val="both"/>
        <w:rPr>
          <w:ins w:id="3" w:author="Diknas" w:date="2015-05-17T14:58:00Z"/>
          <w:noProof/>
          <w:lang w:val="id-ID"/>
        </w:rPr>
      </w:pPr>
      <w:ins w:id="4" w:author="Diknas" w:date="2015-05-17T14:58:00Z">
        <w:r w:rsidRPr="00D9056A">
          <w:rPr>
            <w:noProof/>
            <w:lang w:val="id-ID"/>
          </w:rPr>
          <w:t>Nama</w:t>
        </w:r>
      </w:ins>
      <w:r w:rsidRPr="00D9056A">
        <w:rPr>
          <w:noProof/>
          <w:lang w:val="id-ID"/>
        </w:rPr>
        <w:tab/>
      </w:r>
      <w:ins w:id="5" w:author="Diknas" w:date="2015-05-17T14:58:00Z">
        <w:r w:rsidRPr="00D9056A">
          <w:rPr>
            <w:noProof/>
            <w:lang w:val="id-ID"/>
          </w:rPr>
          <w:t>:</w:t>
        </w:r>
      </w:ins>
    </w:p>
    <w:p w14:paraId="7D1F01B9" w14:textId="77777777" w:rsidR="00327D16" w:rsidRPr="00D9056A" w:rsidRDefault="00327D16" w:rsidP="00327D16">
      <w:pPr>
        <w:tabs>
          <w:tab w:val="left" w:pos="2268"/>
        </w:tabs>
        <w:spacing w:after="120"/>
        <w:jc w:val="both"/>
        <w:rPr>
          <w:noProof/>
          <w:lang w:val="id-ID"/>
        </w:rPr>
      </w:pPr>
      <w:ins w:id="6" w:author="Diknas" w:date="2015-05-17T14:58:00Z">
        <w:r w:rsidRPr="00D9056A">
          <w:rPr>
            <w:noProof/>
            <w:lang w:val="id-ID"/>
          </w:rPr>
          <w:t>NIP</w:t>
        </w:r>
        <w:r w:rsidRPr="00D9056A">
          <w:rPr>
            <w:noProof/>
            <w:lang w:val="sv-SE"/>
          </w:rPr>
          <w:t>/NIK</w:t>
        </w:r>
      </w:ins>
      <w:r w:rsidRPr="00D9056A">
        <w:rPr>
          <w:noProof/>
          <w:lang w:val="id-ID"/>
        </w:rPr>
        <w:tab/>
      </w:r>
      <w:ins w:id="7" w:author="Diknas" w:date="2015-05-17T14:58:00Z">
        <w:r w:rsidRPr="00D9056A">
          <w:rPr>
            <w:noProof/>
            <w:lang w:val="id-ID"/>
          </w:rPr>
          <w:t>:</w:t>
        </w:r>
      </w:ins>
    </w:p>
    <w:p w14:paraId="299204E1" w14:textId="77777777" w:rsidR="00327D16" w:rsidRPr="00D9056A" w:rsidRDefault="00327D16" w:rsidP="00327D16">
      <w:pPr>
        <w:tabs>
          <w:tab w:val="left" w:pos="2268"/>
        </w:tabs>
        <w:spacing w:after="120"/>
        <w:jc w:val="both"/>
        <w:rPr>
          <w:ins w:id="8" w:author="Diknas" w:date="2015-05-17T14:58:00Z"/>
          <w:noProof/>
          <w:lang w:val="id-ID"/>
        </w:rPr>
      </w:pPr>
      <w:r w:rsidRPr="00D9056A">
        <w:rPr>
          <w:noProof/>
          <w:lang w:val="id-ID"/>
        </w:rPr>
        <w:t>Tempat/Tanggal Lahir</w:t>
      </w:r>
      <w:r w:rsidRPr="00D9056A">
        <w:rPr>
          <w:noProof/>
          <w:lang w:val="id-ID"/>
        </w:rPr>
        <w:tab/>
        <w:t>:</w:t>
      </w:r>
    </w:p>
    <w:p w14:paraId="61D1EA27" w14:textId="77777777" w:rsidR="00327D16" w:rsidRPr="00D9056A" w:rsidRDefault="00327D16" w:rsidP="00327D16">
      <w:pPr>
        <w:tabs>
          <w:tab w:val="left" w:pos="2268"/>
        </w:tabs>
        <w:spacing w:after="120"/>
        <w:jc w:val="both"/>
        <w:rPr>
          <w:ins w:id="9" w:author="Diknas" w:date="2015-05-17T14:58:00Z"/>
          <w:noProof/>
          <w:lang w:val="id-ID"/>
        </w:rPr>
      </w:pPr>
      <w:ins w:id="10" w:author="Diknas" w:date="2015-05-17T14:58:00Z">
        <w:r w:rsidRPr="00D9056A">
          <w:rPr>
            <w:noProof/>
            <w:lang w:val="id-ID"/>
          </w:rPr>
          <w:t>NUPTK</w:t>
        </w:r>
      </w:ins>
      <w:r w:rsidRPr="00D9056A">
        <w:rPr>
          <w:noProof/>
          <w:lang w:val="id-ID"/>
        </w:rPr>
        <w:tab/>
      </w:r>
      <w:ins w:id="11" w:author="Diknas" w:date="2015-05-17T14:58:00Z">
        <w:r w:rsidRPr="00D9056A">
          <w:rPr>
            <w:noProof/>
            <w:lang w:val="id-ID"/>
          </w:rPr>
          <w:t>:</w:t>
        </w:r>
      </w:ins>
    </w:p>
    <w:p w14:paraId="4D10BFC5" w14:textId="77777777" w:rsidR="00327D16" w:rsidRPr="00D9056A" w:rsidRDefault="00327D16" w:rsidP="00327D16">
      <w:pPr>
        <w:tabs>
          <w:tab w:val="left" w:pos="2268"/>
        </w:tabs>
        <w:spacing w:after="120"/>
        <w:jc w:val="both"/>
        <w:rPr>
          <w:ins w:id="12" w:author="Diknas" w:date="2015-05-17T14:58:00Z"/>
          <w:noProof/>
          <w:lang w:val="id-ID"/>
        </w:rPr>
      </w:pPr>
      <w:ins w:id="13" w:author="Diknas" w:date="2015-05-17T14:58:00Z">
        <w:r w:rsidRPr="00D9056A">
          <w:rPr>
            <w:noProof/>
            <w:lang w:val="id-ID"/>
          </w:rPr>
          <w:t>Unit Kerja</w:t>
        </w:r>
      </w:ins>
      <w:r w:rsidRPr="00D9056A">
        <w:rPr>
          <w:noProof/>
          <w:lang w:val="id-ID"/>
        </w:rPr>
        <w:tab/>
      </w:r>
      <w:ins w:id="14" w:author="Diknas" w:date="2015-05-17T14:58:00Z">
        <w:r w:rsidRPr="00D9056A">
          <w:rPr>
            <w:noProof/>
            <w:lang w:val="id-ID"/>
          </w:rPr>
          <w:t>:</w:t>
        </w:r>
      </w:ins>
    </w:p>
    <w:p w14:paraId="1699CE19" w14:textId="77777777" w:rsidR="00327D16" w:rsidRPr="00D9056A" w:rsidRDefault="00327D16" w:rsidP="00327D16">
      <w:pPr>
        <w:tabs>
          <w:tab w:val="left" w:pos="2268"/>
        </w:tabs>
        <w:spacing w:after="120"/>
        <w:jc w:val="both"/>
        <w:rPr>
          <w:ins w:id="15" w:author="Diknas" w:date="2015-05-17T14:58:00Z"/>
          <w:noProof/>
          <w:lang w:val="id-ID"/>
        </w:rPr>
      </w:pPr>
      <w:ins w:id="16" w:author="Diknas" w:date="2015-05-17T14:58:00Z">
        <w:r w:rsidRPr="00D9056A">
          <w:rPr>
            <w:noProof/>
            <w:lang w:val="id-ID"/>
          </w:rPr>
          <w:t>Alamat Unit Kerja</w:t>
        </w:r>
      </w:ins>
      <w:r w:rsidRPr="00D9056A">
        <w:rPr>
          <w:noProof/>
          <w:lang w:val="id-ID"/>
        </w:rPr>
        <w:tab/>
      </w:r>
      <w:ins w:id="17" w:author="Diknas" w:date="2015-05-17T14:58:00Z">
        <w:r w:rsidRPr="00D9056A">
          <w:rPr>
            <w:noProof/>
            <w:lang w:val="id-ID"/>
          </w:rPr>
          <w:t>:</w:t>
        </w:r>
      </w:ins>
    </w:p>
    <w:p w14:paraId="25844D48" w14:textId="77777777" w:rsidR="00327D16" w:rsidRPr="00D9056A" w:rsidRDefault="00327D16" w:rsidP="00327D16">
      <w:pPr>
        <w:spacing w:after="120"/>
        <w:jc w:val="both"/>
        <w:rPr>
          <w:noProof/>
          <w:lang w:val="id-ID"/>
        </w:rPr>
      </w:pPr>
      <w:ins w:id="18" w:author="Diknas" w:date="2015-05-17T14:58:00Z">
        <w:r w:rsidRPr="00D9056A">
          <w:rPr>
            <w:noProof/>
            <w:lang w:val="id-ID"/>
          </w:rPr>
          <w:t>Dengan ini saya menyatakan bahwa</w:t>
        </w:r>
      </w:ins>
      <w:r w:rsidRPr="00D9056A">
        <w:rPr>
          <w:noProof/>
          <w:lang w:val="id-ID"/>
        </w:rPr>
        <w:t>:</w:t>
      </w:r>
    </w:p>
    <w:p w14:paraId="5F957F79" w14:textId="77777777" w:rsidR="00327D16" w:rsidRPr="00D9056A" w:rsidRDefault="00327D16" w:rsidP="00327D16">
      <w:pPr>
        <w:spacing w:after="120"/>
        <w:jc w:val="both"/>
        <w:rPr>
          <w:noProof/>
          <w:lang w:val="id-ID"/>
        </w:rPr>
      </w:pPr>
      <w:r w:rsidRPr="00D9056A">
        <w:rPr>
          <w:noProof/>
        </w:rPr>
        <w:t xml:space="preserve">Berkas </w:t>
      </w:r>
      <w:ins w:id="19" w:author="Diknas" w:date="2015-05-17T14:58:00Z">
        <w:r w:rsidRPr="00D9056A">
          <w:rPr>
            <w:noProof/>
            <w:lang w:val="id-ID"/>
          </w:rPr>
          <w:t xml:space="preserve">yang saya lampirkan untuk keperluan </w:t>
        </w:r>
      </w:ins>
      <w:r w:rsidRPr="00D9056A">
        <w:rPr>
          <w:noProof/>
          <w:lang w:val="id-ID"/>
        </w:rPr>
        <w:t>PPG Dalam Jabatan</w:t>
      </w:r>
      <w:ins w:id="20" w:author="Diknas" w:date="2015-05-17T14:58:00Z">
        <w:r w:rsidRPr="00D9056A">
          <w:rPr>
            <w:noProof/>
            <w:lang w:val="id-ID"/>
          </w:rPr>
          <w:t xml:space="preserve"> ini benar</w:t>
        </w:r>
      </w:ins>
      <w:r w:rsidRPr="00D9056A">
        <w:rPr>
          <w:noProof/>
          <w:lang w:val="id-ID"/>
        </w:rPr>
        <w:t xml:space="preserve"> dan absah</w:t>
      </w:r>
      <w:ins w:id="21" w:author="Diknas" w:date="2015-05-17T14:58:00Z">
        <w:r w:rsidRPr="00D9056A">
          <w:rPr>
            <w:noProof/>
            <w:lang w:val="id-ID"/>
          </w:rPr>
          <w:t xml:space="preserve"> adanya, dan jika di kemudian hari ternyata bukti fisik saya tidak benar</w:t>
        </w:r>
      </w:ins>
      <w:r w:rsidRPr="00D9056A">
        <w:rPr>
          <w:noProof/>
          <w:lang w:val="id-ID"/>
        </w:rPr>
        <w:t xml:space="preserve"> dan tidak absah</w:t>
      </w:r>
      <w:ins w:id="22" w:author="Diknas" w:date="2015-05-17T14:58:00Z">
        <w:r w:rsidRPr="00D9056A">
          <w:rPr>
            <w:noProof/>
            <w:lang w:val="id-ID"/>
          </w:rPr>
          <w:t>, saya bersedia menerima sanksi dan dampak hukum sesuai peraturan perundang-undangan yang berlaku</w:t>
        </w:r>
      </w:ins>
      <w:r w:rsidRPr="00D9056A">
        <w:rPr>
          <w:noProof/>
          <w:lang w:val="id-ID"/>
        </w:rPr>
        <w:t xml:space="preserve">, termasuk digugurkan sebagai peserta PPG Dalam Jabatan. </w:t>
      </w:r>
    </w:p>
    <w:p w14:paraId="05482744" w14:textId="77777777" w:rsidR="00327D16" w:rsidRPr="00D9056A" w:rsidRDefault="00327D16" w:rsidP="00327D16">
      <w:pPr>
        <w:spacing w:after="120"/>
        <w:ind w:left="5760"/>
        <w:rPr>
          <w:ins w:id="23" w:author="Diknas" w:date="2015-05-17T14:58:00Z"/>
          <w:noProof/>
          <w:lang w:val="id-ID"/>
        </w:rPr>
      </w:pPr>
    </w:p>
    <w:p w14:paraId="3C171B2B" w14:textId="77777777" w:rsidR="00327D16" w:rsidRPr="00D9056A" w:rsidRDefault="00327D16" w:rsidP="00327D16">
      <w:pPr>
        <w:spacing w:after="120"/>
        <w:ind w:left="4320" w:firstLine="720"/>
        <w:rPr>
          <w:ins w:id="24" w:author="Diknas" w:date="2015-05-17T14:58:00Z"/>
          <w:noProof/>
        </w:rPr>
      </w:pPr>
      <w:ins w:id="25" w:author="Diknas" w:date="2015-05-17T14:58:00Z">
        <w:r w:rsidRPr="00D9056A">
          <w:rPr>
            <w:noProof/>
            <w:lang w:val="id-ID"/>
          </w:rPr>
          <w:t>…………………., ………….. 20</w:t>
        </w:r>
      </w:ins>
      <w:r w:rsidRPr="00D9056A">
        <w:rPr>
          <w:noProof/>
        </w:rPr>
        <w:t>22</w:t>
      </w:r>
    </w:p>
    <w:p w14:paraId="5D7A14B0" w14:textId="77777777" w:rsidR="00327D16" w:rsidRPr="00D9056A" w:rsidRDefault="00327D16" w:rsidP="00327D16">
      <w:pPr>
        <w:spacing w:after="120"/>
        <w:ind w:left="4320" w:firstLine="720"/>
        <w:rPr>
          <w:ins w:id="26" w:author="Diknas" w:date="2015-05-17T14:58:00Z"/>
          <w:noProof/>
          <w:lang w:val="id-ID"/>
        </w:rPr>
      </w:pPr>
      <w:ins w:id="27" w:author="Diknas" w:date="2015-05-17T14:58:00Z">
        <w:r w:rsidRPr="00D9056A">
          <w:rPr>
            <w:noProof/>
            <w:lang w:val="id-ID"/>
          </w:rPr>
          <w:t xml:space="preserve">Calon Peserta </w:t>
        </w:r>
      </w:ins>
      <w:r w:rsidRPr="00D9056A">
        <w:rPr>
          <w:noProof/>
          <w:lang w:val="id-ID"/>
        </w:rPr>
        <w:t>PPG Dalam Jabatan</w:t>
      </w:r>
      <w:ins w:id="28" w:author="Diknas" w:date="2015-05-17T14:58:00Z">
        <w:r w:rsidRPr="00D9056A">
          <w:rPr>
            <w:noProof/>
            <w:lang w:val="id-ID"/>
          </w:rPr>
          <w:t>,</w:t>
        </w:r>
      </w:ins>
    </w:p>
    <w:p w14:paraId="2F789C80" w14:textId="77777777" w:rsidR="00327D16" w:rsidRPr="00D9056A" w:rsidRDefault="00327D16" w:rsidP="00327D16">
      <w:pPr>
        <w:tabs>
          <w:tab w:val="left" w:pos="676"/>
        </w:tabs>
        <w:spacing w:after="120"/>
        <w:rPr>
          <w:ins w:id="29" w:author="Diknas" w:date="2015-05-17T14:58:00Z"/>
          <w:noProof/>
          <w:lang w:val="id-ID"/>
        </w:rPr>
      </w:pPr>
      <w:ins w:id="30" w:author="Diknas" w:date="2015-05-17T14:58:00Z">
        <w:r w:rsidRPr="00D9056A"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971231" wp14:editId="44A1C5D5">
                  <wp:simplePos x="0" y="0"/>
                  <wp:positionH relativeFrom="column">
                    <wp:posOffset>3959860</wp:posOffset>
                  </wp:positionH>
                  <wp:positionV relativeFrom="paragraph">
                    <wp:posOffset>219710</wp:posOffset>
                  </wp:positionV>
                  <wp:extent cx="539750" cy="321945"/>
                  <wp:effectExtent l="0" t="0" r="12700" b="20955"/>
                  <wp:wrapNone/>
                  <wp:docPr id="1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975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C9DF" w14:textId="77777777" w:rsidR="00327D16" w:rsidRPr="00897317" w:rsidRDefault="00327D16" w:rsidP="00327D16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897317">
                                <w:rPr>
                                  <w:sz w:val="12"/>
                                  <w:szCs w:val="12"/>
                                </w:rPr>
                                <w:t>Matera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Rp.10.000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971231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311.8pt;margin-top:17.3pt;width:42.5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">
                  <v:textbox>
                    <w:txbxContent>
                      <w:p w14:paraId="791BC9DF" w14:textId="77777777" w:rsidR="00327D16" w:rsidRPr="00897317" w:rsidRDefault="00327D16" w:rsidP="00327D16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897317">
                          <w:rPr>
                            <w:sz w:val="12"/>
                            <w:szCs w:val="12"/>
                          </w:rPr>
                          <w:t>Matera</w:t>
                        </w:r>
                        <w:r>
                          <w:rPr>
                            <w:sz w:val="12"/>
                            <w:szCs w:val="12"/>
                          </w:rPr>
                          <w:t>i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</w:rPr>
                          <w:t xml:space="preserve"> Rp.10.000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14:paraId="411897F1" w14:textId="77777777" w:rsidR="00327D16" w:rsidRPr="00D9056A" w:rsidRDefault="00327D16" w:rsidP="00327D16">
      <w:pPr>
        <w:tabs>
          <w:tab w:val="left" w:pos="676"/>
        </w:tabs>
        <w:spacing w:after="120"/>
        <w:rPr>
          <w:ins w:id="31" w:author="Diknas" w:date="2015-05-17T14:58:00Z"/>
          <w:noProof/>
          <w:lang w:val="sv-SE"/>
        </w:rPr>
      </w:pPr>
    </w:p>
    <w:p w14:paraId="6789D04A" w14:textId="77777777" w:rsidR="00327D16" w:rsidRPr="00D9056A" w:rsidRDefault="00327D16" w:rsidP="00327D16">
      <w:pPr>
        <w:tabs>
          <w:tab w:val="left" w:pos="676"/>
        </w:tabs>
        <w:spacing w:after="120"/>
        <w:rPr>
          <w:ins w:id="32" w:author="Diknas" w:date="2015-05-17T14:58:00Z"/>
          <w:noProof/>
          <w:lang w:val="sv-SE"/>
        </w:rPr>
      </w:pPr>
    </w:p>
    <w:p w14:paraId="2D089B9F" w14:textId="77777777" w:rsidR="00327D16" w:rsidRPr="00D9056A" w:rsidRDefault="00327D16" w:rsidP="00327D16">
      <w:pPr>
        <w:spacing w:after="120"/>
        <w:ind w:left="4320" w:firstLine="720"/>
        <w:rPr>
          <w:ins w:id="33" w:author="Diknas" w:date="2015-05-17T14:58:00Z"/>
          <w:noProof/>
          <w:lang w:val="sv-SE"/>
        </w:rPr>
      </w:pPr>
      <w:ins w:id="34" w:author="Diknas" w:date="2015-05-17T14:58:00Z">
        <w:r w:rsidRPr="00D9056A">
          <w:rPr>
            <w:noProof/>
            <w:lang w:val="id-ID"/>
          </w:rPr>
          <w:t>(…………………………................)</w:t>
        </w:r>
      </w:ins>
    </w:p>
    <w:p w14:paraId="3E46FC74" w14:textId="77777777" w:rsidR="00327D16" w:rsidRPr="00D9056A" w:rsidRDefault="00327D16" w:rsidP="00327D16">
      <w:pPr>
        <w:spacing w:after="120"/>
        <w:ind w:left="4320" w:firstLine="720"/>
        <w:rPr>
          <w:ins w:id="35" w:author="Diknas" w:date="2015-05-17T14:58:00Z"/>
          <w:noProof/>
          <w:lang w:val="sv-SE"/>
        </w:rPr>
      </w:pPr>
      <w:ins w:id="36" w:author="Diknas" w:date="2015-05-17T14:58:00Z">
        <w:r w:rsidRPr="00D9056A">
          <w:rPr>
            <w:noProof/>
            <w:lang w:val="sv-SE"/>
          </w:rPr>
          <w:t>NIP/NIK ……………………………..</w:t>
        </w:r>
      </w:ins>
    </w:p>
    <w:p w14:paraId="444FB1E0" w14:textId="77777777" w:rsidR="00327D16" w:rsidRPr="00D9056A" w:rsidRDefault="00327D16" w:rsidP="00327D16">
      <w:pPr>
        <w:pStyle w:val="ListParagraph"/>
        <w:tabs>
          <w:tab w:val="left" w:pos="426"/>
        </w:tabs>
        <w:spacing w:after="120"/>
        <w:ind w:left="0"/>
        <w:rPr>
          <w:b/>
          <w:lang w:val="id-ID"/>
        </w:rPr>
      </w:pPr>
    </w:p>
    <w:bookmarkEnd w:id="0"/>
    <w:p w14:paraId="4067C002" w14:textId="77777777" w:rsidR="00327D16" w:rsidRPr="00D9056A" w:rsidRDefault="00327D16" w:rsidP="00327D16">
      <w:pPr>
        <w:rPr>
          <w:rFonts w:eastAsia="Calibri"/>
          <w:lang w:val="sv-SE"/>
        </w:rPr>
      </w:pPr>
    </w:p>
    <w:p w14:paraId="673DDA33" w14:textId="77777777" w:rsidR="00327D16" w:rsidRPr="00D9056A" w:rsidRDefault="00327D16" w:rsidP="00327D16">
      <w:pPr>
        <w:rPr>
          <w:rFonts w:eastAsia="Calibri"/>
          <w:lang w:val="sv-SE"/>
        </w:rPr>
      </w:pPr>
    </w:p>
    <w:p w14:paraId="4AE8CFB0" w14:textId="77777777" w:rsidR="00327D16" w:rsidRPr="00D9056A" w:rsidRDefault="00327D16" w:rsidP="00327D16">
      <w:pPr>
        <w:rPr>
          <w:rFonts w:eastAsia="Calibri"/>
          <w:lang w:val="sv-SE"/>
        </w:rPr>
      </w:pPr>
    </w:p>
    <w:p w14:paraId="607461C3" w14:textId="77777777" w:rsidR="00327D16" w:rsidRPr="00D9056A" w:rsidRDefault="00327D16" w:rsidP="00327D16">
      <w:pPr>
        <w:rPr>
          <w:rFonts w:eastAsia="Calibri"/>
          <w:lang w:val="sv-SE"/>
        </w:rPr>
      </w:pPr>
    </w:p>
    <w:p w14:paraId="6BD752F9" w14:textId="77777777" w:rsidR="00F46B69" w:rsidRDefault="00F46B69"/>
    <w:sectPr w:rsidR="00F46B69" w:rsidSect="00B132F9">
      <w:headerReference w:type="default" r:id="rId6"/>
      <w:headerReference w:type="first" r:id="rId7"/>
      <w:pgSz w:w="11900" w:h="16840" w:code="9"/>
      <w:pgMar w:top="993" w:right="851" w:bottom="567" w:left="1134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4D3A0" w14:textId="77777777" w:rsidR="00FA6C4A" w:rsidRDefault="00FA6C4A">
      <w:r>
        <w:separator/>
      </w:r>
    </w:p>
  </w:endnote>
  <w:endnote w:type="continuationSeparator" w:id="0">
    <w:p w14:paraId="1401E1DC" w14:textId="77777777" w:rsidR="00FA6C4A" w:rsidRDefault="00FA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83386" w14:textId="77777777" w:rsidR="00FA6C4A" w:rsidRDefault="00FA6C4A">
      <w:r>
        <w:separator/>
      </w:r>
    </w:p>
  </w:footnote>
  <w:footnote w:type="continuationSeparator" w:id="0">
    <w:p w14:paraId="2DAB5294" w14:textId="77777777" w:rsidR="00FA6C4A" w:rsidRDefault="00FA6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F46A" w14:textId="77777777" w:rsidR="00DD06B2" w:rsidRDefault="00FA6C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B1133" w14:textId="77777777" w:rsidR="00DD06B2" w:rsidRPr="00BD1301" w:rsidRDefault="00BB21C6" w:rsidP="00140D3E">
    <w:pPr>
      <w:pStyle w:val="Style"/>
      <w:spacing w:before="4"/>
      <w:ind w:left="1134" w:right="-568"/>
      <w:contextualSpacing/>
      <w:jc w:val="center"/>
      <w:rPr>
        <w:sz w:val="32"/>
        <w:szCs w:val="32"/>
        <w:lang w:val="id-ID" w:bidi="he-IL"/>
      </w:rPr>
    </w:pPr>
    <w:r w:rsidRPr="00BD1301">
      <w:rPr>
        <w:b/>
        <w:noProof/>
        <w:sz w:val="32"/>
        <w:szCs w:val="32"/>
        <w:lang w:val="en-GB" w:eastAsia="en-GB"/>
      </w:rPr>
      <w:drawing>
        <wp:anchor distT="0" distB="0" distL="114300" distR="114300" simplePos="0" relativeHeight="251659264" behindDoc="1" locked="0" layoutInCell="1" allowOverlap="1" wp14:anchorId="75D99DD5" wp14:editId="3888F495">
          <wp:simplePos x="0" y="0"/>
          <wp:positionH relativeFrom="column">
            <wp:posOffset>-339090</wp:posOffset>
          </wp:positionH>
          <wp:positionV relativeFrom="paragraph">
            <wp:posOffset>28575</wp:posOffset>
          </wp:positionV>
          <wp:extent cx="1186815" cy="1146175"/>
          <wp:effectExtent l="0" t="0" r="6985" b="0"/>
          <wp:wrapNone/>
          <wp:docPr id="5" name="Picture 5" descr="tutwuri%20p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twuri%20pt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186815" cy="114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1301">
      <w:rPr>
        <w:sz w:val="32"/>
        <w:szCs w:val="32"/>
        <w:lang w:bidi="he-IL"/>
      </w:rPr>
      <w:t>KEMENTERIAN PENDID</w:t>
    </w:r>
    <w:r w:rsidRPr="00BD1301">
      <w:rPr>
        <w:sz w:val="32"/>
        <w:szCs w:val="32"/>
        <w:lang w:val="id-ID" w:bidi="he-IL"/>
      </w:rPr>
      <w:t>I</w:t>
    </w:r>
    <w:r w:rsidRPr="00BD1301">
      <w:rPr>
        <w:sz w:val="32"/>
        <w:szCs w:val="32"/>
        <w:lang w:bidi="he-IL"/>
      </w:rPr>
      <w:t xml:space="preserve">KAN </w:t>
    </w:r>
    <w:r w:rsidRPr="00BD1301">
      <w:rPr>
        <w:sz w:val="32"/>
        <w:szCs w:val="32"/>
        <w:lang w:val="id-ID" w:bidi="he-IL"/>
      </w:rPr>
      <w:t>DAN KEBUDAYAAN</w:t>
    </w:r>
  </w:p>
  <w:p w14:paraId="0A5FC9A4" w14:textId="77777777" w:rsidR="00DD06B2" w:rsidRPr="00BD1301" w:rsidRDefault="00BB21C6" w:rsidP="00140D3E">
    <w:pPr>
      <w:pStyle w:val="Style"/>
      <w:spacing w:before="4"/>
      <w:ind w:left="1134" w:right="-568"/>
      <w:contextualSpacing/>
      <w:jc w:val="center"/>
      <w:rPr>
        <w:b/>
        <w:sz w:val="28"/>
        <w:szCs w:val="28"/>
        <w:lang w:val="id-ID" w:bidi="he-IL"/>
      </w:rPr>
    </w:pPr>
    <w:r w:rsidRPr="00BD1301">
      <w:rPr>
        <w:b/>
        <w:sz w:val="28"/>
        <w:szCs w:val="28"/>
        <w:lang w:val="id-ID" w:bidi="he-IL"/>
      </w:rPr>
      <w:t>DIREKTORAT JENDERAL</w:t>
    </w:r>
  </w:p>
  <w:p w14:paraId="17C75E30" w14:textId="77777777" w:rsidR="00DD06B2" w:rsidRPr="00BD1301" w:rsidRDefault="00BB21C6" w:rsidP="00140D3E">
    <w:pPr>
      <w:pStyle w:val="Style"/>
      <w:spacing w:before="4"/>
      <w:ind w:left="1134" w:right="-568"/>
      <w:contextualSpacing/>
      <w:jc w:val="center"/>
      <w:rPr>
        <w:b/>
        <w:sz w:val="28"/>
        <w:szCs w:val="28"/>
        <w:lang w:val="id-ID" w:bidi="he-IL"/>
      </w:rPr>
    </w:pPr>
    <w:r w:rsidRPr="00BD1301">
      <w:rPr>
        <w:b/>
        <w:sz w:val="28"/>
        <w:szCs w:val="28"/>
        <w:lang w:val="id-ID" w:bidi="he-IL"/>
      </w:rPr>
      <w:t>GURU DAN TENAGA KEPENDIDIKAN</w:t>
    </w:r>
  </w:p>
  <w:p w14:paraId="56752776" w14:textId="77777777" w:rsidR="00DD06B2" w:rsidRPr="002B5BC7" w:rsidRDefault="00BB21C6" w:rsidP="00140D3E">
    <w:pPr>
      <w:pStyle w:val="Style"/>
      <w:spacing w:before="4"/>
      <w:ind w:left="1134" w:right="-568"/>
      <w:contextualSpacing/>
      <w:jc w:val="center"/>
      <w:rPr>
        <w:lang w:bidi="he-IL"/>
      </w:rPr>
    </w:pPr>
    <w:proofErr w:type="spellStart"/>
    <w:r w:rsidRPr="002B5BC7">
      <w:rPr>
        <w:lang w:bidi="he-IL"/>
      </w:rPr>
      <w:t>Komplek</w:t>
    </w:r>
    <w:proofErr w:type="spellEnd"/>
    <w:r w:rsidRPr="002B5BC7">
      <w:rPr>
        <w:lang w:bidi="he-IL"/>
      </w:rPr>
      <w:t xml:space="preserve"> </w:t>
    </w:r>
    <w:proofErr w:type="spellStart"/>
    <w:r w:rsidRPr="002B5BC7">
      <w:rPr>
        <w:lang w:bidi="he-IL"/>
      </w:rPr>
      <w:t>Perkantoran</w:t>
    </w:r>
    <w:proofErr w:type="spellEnd"/>
    <w:r w:rsidRPr="002B5BC7">
      <w:rPr>
        <w:lang w:bidi="he-IL"/>
      </w:rPr>
      <w:t xml:space="preserve"> </w:t>
    </w:r>
    <w:proofErr w:type="spellStart"/>
    <w:r w:rsidRPr="002B5BC7">
      <w:rPr>
        <w:lang w:bidi="he-IL"/>
      </w:rPr>
      <w:t>Kem</w:t>
    </w:r>
    <w:r>
      <w:rPr>
        <w:lang w:bidi="he-IL"/>
      </w:rPr>
      <w:t>dikbud</w:t>
    </w:r>
    <w:proofErr w:type="spellEnd"/>
    <w:r w:rsidRPr="002B5BC7">
      <w:rPr>
        <w:lang w:bidi="he-IL"/>
      </w:rPr>
      <w:t xml:space="preserve"> Gedung D Lt. 12</w:t>
    </w:r>
  </w:p>
  <w:p w14:paraId="6777B368" w14:textId="77777777" w:rsidR="00DD06B2" w:rsidRPr="002B5BC7" w:rsidRDefault="00BB21C6" w:rsidP="00140D3E">
    <w:pPr>
      <w:pStyle w:val="NoSpacing"/>
      <w:ind w:left="1134" w:right="-568"/>
      <w:contextualSpacing/>
      <w:jc w:val="center"/>
      <w:rPr>
        <w:rFonts w:ascii="Times New Roman" w:hAnsi="Times New Roman"/>
        <w:sz w:val="24"/>
        <w:szCs w:val="24"/>
        <w:lang w:bidi="he-IL"/>
      </w:rPr>
    </w:pPr>
    <w:r w:rsidRPr="002B5BC7">
      <w:rPr>
        <w:rFonts w:ascii="Times New Roman" w:hAnsi="Times New Roman"/>
        <w:sz w:val="24"/>
        <w:szCs w:val="24"/>
        <w:lang w:bidi="he-IL"/>
      </w:rPr>
      <w:t xml:space="preserve">Jl. </w:t>
    </w:r>
    <w:proofErr w:type="spellStart"/>
    <w:r w:rsidRPr="002B5BC7">
      <w:rPr>
        <w:rFonts w:ascii="Times New Roman" w:hAnsi="Times New Roman"/>
        <w:sz w:val="24"/>
        <w:szCs w:val="24"/>
        <w:lang w:bidi="he-IL"/>
      </w:rPr>
      <w:t>Jend</w:t>
    </w:r>
    <w:proofErr w:type="spellEnd"/>
    <w:r w:rsidRPr="002B5BC7">
      <w:rPr>
        <w:rFonts w:ascii="Times New Roman" w:hAnsi="Times New Roman"/>
        <w:sz w:val="24"/>
        <w:szCs w:val="24"/>
        <w:lang w:bidi="he-IL"/>
      </w:rPr>
      <w:t xml:space="preserve">. Sudirman </w:t>
    </w:r>
    <w:r>
      <w:rPr>
        <w:rFonts w:ascii="Times New Roman" w:hAnsi="Times New Roman"/>
        <w:sz w:val="24"/>
        <w:szCs w:val="24"/>
        <w:lang w:val="id-ID" w:bidi="he-IL"/>
      </w:rPr>
      <w:t xml:space="preserve">- </w:t>
    </w:r>
    <w:proofErr w:type="spellStart"/>
    <w:r w:rsidRPr="002B5BC7">
      <w:rPr>
        <w:rFonts w:ascii="Times New Roman" w:hAnsi="Times New Roman"/>
        <w:sz w:val="24"/>
        <w:szCs w:val="24"/>
        <w:lang w:bidi="he-IL"/>
      </w:rPr>
      <w:t>Pintu</w:t>
    </w:r>
    <w:proofErr w:type="spellEnd"/>
    <w:r w:rsidRPr="002B5BC7">
      <w:rPr>
        <w:rFonts w:ascii="Times New Roman" w:hAnsi="Times New Roman"/>
        <w:sz w:val="24"/>
        <w:szCs w:val="24"/>
        <w:lang w:bidi="he-IL"/>
      </w:rPr>
      <w:t xml:space="preserve"> I </w:t>
    </w:r>
    <w:proofErr w:type="spellStart"/>
    <w:proofErr w:type="gramStart"/>
    <w:r w:rsidRPr="002B5BC7">
      <w:rPr>
        <w:rFonts w:ascii="Times New Roman" w:hAnsi="Times New Roman"/>
        <w:sz w:val="24"/>
        <w:szCs w:val="24"/>
        <w:lang w:bidi="he-IL"/>
      </w:rPr>
      <w:t>Senayan</w:t>
    </w:r>
    <w:proofErr w:type="spellEnd"/>
    <w:r>
      <w:rPr>
        <w:rFonts w:ascii="Times New Roman" w:hAnsi="Times New Roman"/>
        <w:sz w:val="24"/>
        <w:szCs w:val="24"/>
        <w:lang w:bidi="he-IL"/>
      </w:rPr>
      <w:t xml:space="preserve"> </w:t>
    </w:r>
    <w:r w:rsidRPr="002B5BC7">
      <w:rPr>
        <w:rFonts w:ascii="Times New Roman" w:hAnsi="Times New Roman"/>
        <w:sz w:val="24"/>
        <w:szCs w:val="24"/>
        <w:lang w:bidi="he-IL"/>
      </w:rPr>
      <w:t xml:space="preserve"> Jakarta</w:t>
    </w:r>
    <w:proofErr w:type="gramEnd"/>
    <w:r w:rsidRPr="002B5BC7">
      <w:rPr>
        <w:rFonts w:ascii="Times New Roman" w:hAnsi="Times New Roman"/>
        <w:sz w:val="24"/>
        <w:szCs w:val="24"/>
        <w:lang w:bidi="he-IL"/>
      </w:rPr>
      <w:t xml:space="preserve"> Pusat 10270</w:t>
    </w:r>
  </w:p>
  <w:p w14:paraId="762A78F1" w14:textId="77777777" w:rsidR="00DD06B2" w:rsidRPr="0036676B" w:rsidRDefault="00BB21C6" w:rsidP="00140D3E">
    <w:pPr>
      <w:ind w:left="1134" w:right="-568"/>
      <w:jc w:val="center"/>
      <w:rPr>
        <w:b/>
        <w:sz w:val="20"/>
        <w:szCs w:val="20"/>
        <w:lang w:val="sv-SE"/>
      </w:rPr>
    </w:pPr>
    <w:r w:rsidRPr="0036676B">
      <w:rPr>
        <w:sz w:val="20"/>
        <w:szCs w:val="20"/>
        <w:lang w:val="sv-SE"/>
      </w:rPr>
      <w:t>Telp : (021)  57974112</w:t>
    </w:r>
    <w:r>
      <w:rPr>
        <w:sz w:val="20"/>
        <w:szCs w:val="20"/>
        <w:lang w:val="sv-SE"/>
      </w:rPr>
      <w:t xml:space="preserve"> </w:t>
    </w:r>
    <w:r w:rsidRPr="0036676B">
      <w:rPr>
        <w:sz w:val="20"/>
        <w:szCs w:val="20"/>
        <w:lang w:val="sv-SE"/>
      </w:rPr>
      <w:t xml:space="preserve"> </w:t>
    </w:r>
    <w:r w:rsidRPr="0036676B">
      <w:rPr>
        <w:b/>
        <w:sz w:val="20"/>
        <w:szCs w:val="20"/>
        <w:lang w:val="sv-SE"/>
      </w:rPr>
      <w:t>57974108</w:t>
    </w:r>
    <w:r>
      <w:rPr>
        <w:sz w:val="20"/>
        <w:szCs w:val="20"/>
        <w:lang w:val="sv-SE"/>
      </w:rPr>
      <w:t xml:space="preserve"> </w:t>
    </w:r>
    <w:r w:rsidRPr="0036676B">
      <w:rPr>
        <w:sz w:val="20"/>
        <w:szCs w:val="20"/>
        <w:lang w:val="sv-SE"/>
      </w:rPr>
      <w:t xml:space="preserve"> Fax : (021) </w:t>
    </w:r>
    <w:r w:rsidRPr="00D74AAB">
      <w:rPr>
        <w:sz w:val="20"/>
        <w:szCs w:val="20"/>
        <w:lang w:val="sv-SE"/>
      </w:rPr>
      <w:t>57974113</w:t>
    </w:r>
    <w:r>
      <w:rPr>
        <w:b/>
        <w:sz w:val="20"/>
        <w:szCs w:val="20"/>
        <w:lang w:val="sv-SE"/>
      </w:rPr>
      <w:t xml:space="preserve"> </w:t>
    </w:r>
    <w:r>
      <w:rPr>
        <w:b/>
        <w:sz w:val="20"/>
        <w:szCs w:val="20"/>
        <w:lang w:val="id-ID"/>
      </w:rPr>
      <w:t xml:space="preserve"> </w:t>
    </w:r>
    <w:r w:rsidRPr="0036676B">
      <w:rPr>
        <w:b/>
        <w:sz w:val="20"/>
        <w:szCs w:val="20"/>
        <w:lang w:val="sv-SE"/>
      </w:rPr>
      <w:t>57974108</w:t>
    </w:r>
  </w:p>
  <w:p w14:paraId="566E9F6C" w14:textId="77777777" w:rsidR="00DD06B2" w:rsidRDefault="00FA6C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D16"/>
    <w:rsid w:val="00032D20"/>
    <w:rsid w:val="00327D16"/>
    <w:rsid w:val="00BA3022"/>
    <w:rsid w:val="00BB21C6"/>
    <w:rsid w:val="00F46B69"/>
    <w:rsid w:val="00FA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77A3F"/>
  <w15:chartTrackingRefBased/>
  <w15:docId w15:val="{2CBC522F-63D1-4997-A72C-91A5D499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D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7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D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">
    <w:name w:val="Style"/>
    <w:rsid w:val="00327D1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327D1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aliases w:val="Body of text,List Paragraph1,Light Grid - Accent 31,normal,sub-section"/>
    <w:basedOn w:val="Normal"/>
    <w:link w:val="ListParagraphChar"/>
    <w:uiPriority w:val="34"/>
    <w:qFormat/>
    <w:rsid w:val="00327D16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Light Grid - Accent 31 Char,normal Char,sub-section Char"/>
    <w:link w:val="ListParagraph"/>
    <w:uiPriority w:val="34"/>
    <w:qFormat/>
    <w:locked/>
    <w:rsid w:val="00327D1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7D16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Mudianto</dc:creator>
  <cp:keywords/>
  <dc:description/>
  <cp:lastModifiedBy>Danang Wahyu</cp:lastModifiedBy>
  <cp:revision>2</cp:revision>
  <dcterms:created xsi:type="dcterms:W3CDTF">2022-02-12T04:13:00Z</dcterms:created>
  <dcterms:modified xsi:type="dcterms:W3CDTF">2022-02-12T04:13:00Z</dcterms:modified>
</cp:coreProperties>
</file>